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7C16D" w14:textId="2F0A5FFA" w:rsidR="00A87CD1" w:rsidRPr="00A87CD1" w:rsidRDefault="00004DDB" w:rsidP="00A87CD1">
      <w:pPr>
        <w:jc w:val="center"/>
        <w:rPr>
          <w:b/>
          <w:sz w:val="28"/>
        </w:rPr>
      </w:pPr>
      <w:r>
        <w:rPr>
          <w:b/>
          <w:sz w:val="28"/>
        </w:rPr>
        <w:t>S</w:t>
      </w:r>
      <w:r w:rsidR="00C605F2">
        <w:rPr>
          <w:b/>
          <w:sz w:val="28"/>
        </w:rPr>
        <w:t>caffolded Projects for the Social Good (SPSG)</w:t>
      </w:r>
    </w:p>
    <w:p w14:paraId="58345D12" w14:textId="77777777" w:rsidR="00A87CD1" w:rsidRPr="00A87CD1" w:rsidRDefault="00A87CD1" w:rsidP="00A87CD1">
      <w:pPr>
        <w:jc w:val="center"/>
        <w:rPr>
          <w:b/>
          <w:sz w:val="28"/>
        </w:rPr>
      </w:pPr>
    </w:p>
    <w:p w14:paraId="6BE359A6" w14:textId="445CE0A1" w:rsidR="00A87CD1" w:rsidRPr="00A87CD1" w:rsidRDefault="00F50D99" w:rsidP="00A87CD1">
      <w:pPr>
        <w:jc w:val="center"/>
        <w:rPr>
          <w:b/>
          <w:sz w:val="28"/>
        </w:rPr>
      </w:pPr>
      <w:r>
        <w:rPr>
          <w:b/>
          <w:sz w:val="28"/>
        </w:rPr>
        <w:t>Sprint Report</w:t>
      </w:r>
    </w:p>
    <w:p w14:paraId="23D65860" w14:textId="77777777" w:rsidR="00FE0AFE" w:rsidRDefault="00FE0AFE" w:rsidP="00FE0AFE"/>
    <w:p w14:paraId="71092BB8" w14:textId="77777777" w:rsidR="00FE0AFE" w:rsidRDefault="00FE0AFE" w:rsidP="00FE0AFE">
      <w:r>
        <w:t>Team name:</w:t>
      </w:r>
    </w:p>
    <w:p w14:paraId="07DF31AD" w14:textId="77777777" w:rsidR="00FE0AFE" w:rsidRDefault="00FE0AFE" w:rsidP="00FE0AFE">
      <w:r>
        <w:t>Team members:</w:t>
      </w:r>
    </w:p>
    <w:p w14:paraId="188168D5" w14:textId="77777777" w:rsidR="00FE0AFE" w:rsidRDefault="00FE0AFE" w:rsidP="00FE0AFE">
      <w:r>
        <w:t>Date:</w:t>
      </w:r>
    </w:p>
    <w:p w14:paraId="717EADF8" w14:textId="77777777" w:rsidR="007A5592" w:rsidRDefault="007A5592" w:rsidP="00A87CD1"/>
    <w:p w14:paraId="2A5EE1DD" w14:textId="77777777" w:rsidR="0069189B" w:rsidRDefault="0069189B" w:rsidP="00A87CD1"/>
    <w:p w14:paraId="6FE263C3" w14:textId="4A319490" w:rsidR="00500491" w:rsidRDefault="00F50D99" w:rsidP="00A87CD1">
      <w:pPr>
        <w:rPr>
          <w:i/>
          <w:sz w:val="20"/>
        </w:rPr>
      </w:pPr>
      <w:r>
        <w:rPr>
          <w:i/>
          <w:sz w:val="20"/>
        </w:rPr>
        <w:t>Make an in-class presentation</w:t>
      </w:r>
      <w:r w:rsidR="00714967">
        <w:rPr>
          <w:i/>
          <w:sz w:val="20"/>
        </w:rPr>
        <w:t xml:space="preserve"> re</w:t>
      </w:r>
      <w:r w:rsidR="007A1473">
        <w:rPr>
          <w:i/>
          <w:sz w:val="20"/>
        </w:rPr>
        <w:t>flecting the summary of your sprint retrospective</w:t>
      </w:r>
      <w:r w:rsidR="00264A5E">
        <w:rPr>
          <w:i/>
          <w:sz w:val="20"/>
        </w:rPr>
        <w:t>:</w:t>
      </w:r>
    </w:p>
    <w:p w14:paraId="5BB20179" w14:textId="77777777" w:rsidR="00264A5E" w:rsidRPr="00500491" w:rsidRDefault="00264A5E" w:rsidP="00A87CD1">
      <w:pPr>
        <w:rPr>
          <w:i/>
          <w:sz w:val="20"/>
        </w:rPr>
      </w:pPr>
    </w:p>
    <w:p w14:paraId="4F309594" w14:textId="027C7EE1" w:rsidR="00DB154D" w:rsidRPr="00B621E1" w:rsidRDefault="00563775" w:rsidP="00A87CD1">
      <w:pPr>
        <w:rPr>
          <w:b/>
          <w:bCs/>
        </w:rPr>
      </w:pPr>
      <w:r w:rsidRPr="00563775">
        <w:rPr>
          <w:b/>
          <w:bCs/>
        </w:rPr>
        <w:t>Sprint retrospective summary</w:t>
      </w:r>
    </w:p>
    <w:p w14:paraId="4C4F1AB8" w14:textId="6DCE5000" w:rsidR="00BE3693" w:rsidRPr="00B621E1" w:rsidRDefault="00D47B48" w:rsidP="355E71C7">
      <w:pPr>
        <w:pStyle w:val="ListParagraph"/>
        <w:numPr>
          <w:ilvl w:val="0"/>
          <w:numId w:val="3"/>
        </w:numPr>
        <w:rPr>
          <w:i/>
          <w:iCs/>
          <w:sz w:val="20"/>
          <w:szCs w:val="20"/>
        </w:rPr>
      </w:pPr>
      <w:r w:rsidRPr="355E71C7">
        <w:rPr>
          <w:i/>
          <w:iCs/>
          <w:sz w:val="20"/>
          <w:szCs w:val="20"/>
        </w:rPr>
        <w:t xml:space="preserve">State the name of </w:t>
      </w:r>
      <w:r w:rsidR="00BE3693" w:rsidRPr="355E71C7">
        <w:rPr>
          <w:i/>
          <w:iCs/>
          <w:sz w:val="20"/>
          <w:szCs w:val="20"/>
        </w:rPr>
        <w:t xml:space="preserve">your team and </w:t>
      </w:r>
      <w:r w:rsidRPr="355E71C7">
        <w:rPr>
          <w:i/>
          <w:iCs/>
          <w:sz w:val="20"/>
          <w:szCs w:val="20"/>
        </w:rPr>
        <w:t xml:space="preserve">your </w:t>
      </w:r>
      <w:r w:rsidR="00BE3693" w:rsidRPr="355E71C7">
        <w:rPr>
          <w:i/>
          <w:iCs/>
          <w:sz w:val="20"/>
          <w:szCs w:val="20"/>
        </w:rPr>
        <w:t>project.</w:t>
      </w:r>
    </w:p>
    <w:p w14:paraId="11C0DC23" w14:textId="1EDFFB99" w:rsidR="00BE3693" w:rsidRPr="00B621E1" w:rsidRDefault="00BE3693" w:rsidP="355E71C7">
      <w:pPr>
        <w:pStyle w:val="ListParagraph"/>
        <w:numPr>
          <w:ilvl w:val="0"/>
          <w:numId w:val="3"/>
        </w:numPr>
        <w:rPr>
          <w:i/>
          <w:iCs/>
          <w:sz w:val="20"/>
          <w:szCs w:val="20"/>
        </w:rPr>
      </w:pPr>
      <w:r w:rsidRPr="355E71C7">
        <w:rPr>
          <w:i/>
          <w:iCs/>
          <w:sz w:val="20"/>
          <w:szCs w:val="20"/>
        </w:rPr>
        <w:t xml:space="preserve">What did the team accomplish during the sprint? How many story points did you a) plan for and b) complete? </w:t>
      </w:r>
      <w:r w:rsidR="00D47B48" w:rsidRPr="355E71C7">
        <w:rPr>
          <w:i/>
          <w:iCs/>
          <w:sz w:val="20"/>
          <w:szCs w:val="20"/>
        </w:rPr>
        <w:t>(If required, i</w:t>
      </w:r>
      <w:r w:rsidRPr="355E71C7">
        <w:rPr>
          <w:i/>
          <w:iCs/>
          <w:sz w:val="20"/>
          <w:szCs w:val="20"/>
        </w:rPr>
        <w:t>nclude a demo focusing on the work completed in this sprint</w:t>
      </w:r>
      <w:r w:rsidR="00264A5E" w:rsidRPr="355E71C7">
        <w:rPr>
          <w:i/>
          <w:iCs/>
          <w:sz w:val="20"/>
          <w:szCs w:val="20"/>
        </w:rPr>
        <w:t>)</w:t>
      </w:r>
    </w:p>
    <w:p w14:paraId="2EC9F5A5" w14:textId="77777777" w:rsidR="00BE3693" w:rsidRPr="00B621E1" w:rsidRDefault="00BE3693" w:rsidP="00B621E1">
      <w:pPr>
        <w:pStyle w:val="ListParagraph"/>
        <w:numPr>
          <w:ilvl w:val="0"/>
          <w:numId w:val="3"/>
        </w:numPr>
        <w:rPr>
          <w:i/>
          <w:sz w:val="20"/>
        </w:rPr>
      </w:pPr>
      <w:r w:rsidRPr="00B621E1">
        <w:rPr>
          <w:i/>
          <w:sz w:val="20"/>
        </w:rPr>
        <w:t>What were the individual contributions of each team member during this sprint? Specifically, what were the tasks assigned to each team member and how much each team member was able to accomplish?</w:t>
      </w:r>
    </w:p>
    <w:p w14:paraId="14E186FF" w14:textId="77777777" w:rsidR="00BE3693" w:rsidRPr="00B621E1" w:rsidRDefault="00BE3693" w:rsidP="00B621E1">
      <w:pPr>
        <w:pStyle w:val="ListParagraph"/>
        <w:numPr>
          <w:ilvl w:val="0"/>
          <w:numId w:val="3"/>
        </w:numPr>
        <w:rPr>
          <w:i/>
          <w:sz w:val="20"/>
        </w:rPr>
      </w:pPr>
      <w:r w:rsidRPr="00B621E1">
        <w:rPr>
          <w:i/>
          <w:sz w:val="20"/>
        </w:rPr>
        <w:t>What aspects of the sprint (development/technologies/teamwork/</w:t>
      </w:r>
      <w:proofErr w:type="spellStart"/>
      <w:r w:rsidRPr="00B621E1">
        <w:rPr>
          <w:i/>
          <w:sz w:val="20"/>
        </w:rPr>
        <w:t>etc</w:t>
      </w:r>
      <w:proofErr w:type="spellEnd"/>
      <w:r w:rsidRPr="00B621E1">
        <w:rPr>
          <w:i/>
          <w:sz w:val="20"/>
        </w:rPr>
        <w:t>) worked well for you?</w:t>
      </w:r>
    </w:p>
    <w:p w14:paraId="2B04A620" w14:textId="77777777" w:rsidR="00BE3693" w:rsidRPr="00B621E1" w:rsidRDefault="00BE3693" w:rsidP="00B621E1">
      <w:pPr>
        <w:pStyle w:val="ListParagraph"/>
        <w:numPr>
          <w:ilvl w:val="0"/>
          <w:numId w:val="3"/>
        </w:numPr>
        <w:rPr>
          <w:i/>
          <w:sz w:val="20"/>
        </w:rPr>
      </w:pPr>
      <w:r w:rsidRPr="00B621E1">
        <w:rPr>
          <w:i/>
          <w:sz w:val="20"/>
        </w:rPr>
        <w:t>What problems did you encounter and how did you resolve them?</w:t>
      </w:r>
    </w:p>
    <w:p w14:paraId="6C65EA05" w14:textId="77777777" w:rsidR="00BE3693" w:rsidRPr="00B621E1" w:rsidRDefault="00BE3693" w:rsidP="00B621E1">
      <w:pPr>
        <w:pStyle w:val="ListParagraph"/>
        <w:numPr>
          <w:ilvl w:val="0"/>
          <w:numId w:val="3"/>
        </w:numPr>
        <w:rPr>
          <w:i/>
          <w:sz w:val="20"/>
        </w:rPr>
      </w:pPr>
      <w:r w:rsidRPr="00B621E1">
        <w:rPr>
          <w:i/>
          <w:sz w:val="20"/>
        </w:rPr>
        <w:t>What are the lessons learned so far?</w:t>
      </w:r>
    </w:p>
    <w:p w14:paraId="1CCFBE33" w14:textId="77777777" w:rsidR="00BE3693" w:rsidRPr="00B621E1" w:rsidRDefault="00BE3693" w:rsidP="00B621E1">
      <w:pPr>
        <w:pStyle w:val="ListParagraph"/>
        <w:numPr>
          <w:ilvl w:val="0"/>
          <w:numId w:val="3"/>
        </w:numPr>
        <w:rPr>
          <w:i/>
          <w:sz w:val="20"/>
        </w:rPr>
      </w:pPr>
      <w:r w:rsidRPr="00B621E1">
        <w:rPr>
          <w:i/>
          <w:sz w:val="20"/>
        </w:rPr>
        <w:t>What changes will you be making based on the lessons learned?</w:t>
      </w:r>
    </w:p>
    <w:p w14:paraId="20441931" w14:textId="68C07215" w:rsidR="00563775" w:rsidRPr="00B621E1" w:rsidRDefault="00BE3693" w:rsidP="00B621E1">
      <w:pPr>
        <w:pStyle w:val="ListParagraph"/>
        <w:numPr>
          <w:ilvl w:val="0"/>
          <w:numId w:val="3"/>
        </w:numPr>
        <w:rPr>
          <w:i/>
          <w:sz w:val="20"/>
        </w:rPr>
      </w:pPr>
      <w:r w:rsidRPr="00B621E1">
        <w:rPr>
          <w:i/>
          <w:sz w:val="20"/>
        </w:rPr>
        <w:t>What challenges do you anticipate in the next sprint?</w:t>
      </w:r>
    </w:p>
    <w:p w14:paraId="5E9DA488" w14:textId="77777777" w:rsidR="00DB154D" w:rsidRDefault="00DB154D" w:rsidP="00A87CD1"/>
    <w:p w14:paraId="43611240" w14:textId="77777777" w:rsidR="00BE3693" w:rsidRDefault="00BE3693" w:rsidP="00A87CD1"/>
    <w:p w14:paraId="3B672B28" w14:textId="5101C7BA" w:rsidR="00264A5E" w:rsidRPr="0004473F" w:rsidRDefault="00264A5E" w:rsidP="00A87CD1">
      <w:pPr>
        <w:rPr>
          <w:i/>
          <w:sz w:val="20"/>
        </w:rPr>
      </w:pPr>
      <w:r w:rsidRPr="0004473F">
        <w:rPr>
          <w:i/>
          <w:sz w:val="20"/>
        </w:rPr>
        <w:t>Submit the follo</w:t>
      </w:r>
      <w:r w:rsidR="0004473F" w:rsidRPr="0004473F">
        <w:rPr>
          <w:i/>
          <w:sz w:val="20"/>
        </w:rPr>
        <w:t>wing as a part of th</w:t>
      </w:r>
      <w:r w:rsidR="00DE1C9D">
        <w:rPr>
          <w:i/>
          <w:sz w:val="20"/>
        </w:rPr>
        <w:t xml:space="preserve">e </w:t>
      </w:r>
      <w:r w:rsidR="00DE1C9D" w:rsidRPr="00DE1C9D">
        <w:rPr>
          <w:b/>
          <w:bCs/>
          <w:i/>
          <w:sz w:val="20"/>
        </w:rPr>
        <w:t>Sprint Report</w:t>
      </w:r>
      <w:r w:rsidR="0004473F" w:rsidRPr="0004473F">
        <w:rPr>
          <w:i/>
          <w:sz w:val="20"/>
        </w:rPr>
        <w:t xml:space="preserve"> deliverable:</w:t>
      </w:r>
    </w:p>
    <w:p w14:paraId="1E7323D4" w14:textId="77777777" w:rsidR="00264A5E" w:rsidRDefault="00264A5E" w:rsidP="00A87CD1"/>
    <w:p w14:paraId="3521120B" w14:textId="77777777" w:rsidR="00ED58E4" w:rsidRPr="00ED58E4" w:rsidRDefault="00ED58E4" w:rsidP="00DE1C9D">
      <w:pPr>
        <w:rPr>
          <w:b/>
          <w:bCs/>
        </w:rPr>
      </w:pPr>
      <w:r w:rsidRPr="00ED58E4">
        <w:rPr>
          <w:b/>
          <w:bCs/>
        </w:rPr>
        <w:t>Current functionality</w:t>
      </w:r>
    </w:p>
    <w:p w14:paraId="22EE1D34" w14:textId="3656ECE5" w:rsidR="00DE1C9D" w:rsidRPr="00E47A0B" w:rsidRDefault="00DE1C9D" w:rsidP="00DE1C9D">
      <w:pPr>
        <w:rPr>
          <w:i/>
          <w:sz w:val="20"/>
        </w:rPr>
      </w:pPr>
      <w:r w:rsidRPr="00E47A0B">
        <w:rPr>
          <w:i/>
          <w:sz w:val="20"/>
        </w:rPr>
        <w:t>What functionality does the system have at the end of this sprint? List user stories that you successfully implemented during this sprint</w:t>
      </w:r>
      <w:r w:rsidR="00ED58E4" w:rsidRPr="00E47A0B">
        <w:rPr>
          <w:i/>
          <w:sz w:val="20"/>
        </w:rPr>
        <w:t>.</w:t>
      </w:r>
    </w:p>
    <w:p w14:paraId="3B71ED94" w14:textId="77777777" w:rsidR="00ED58E4" w:rsidRDefault="00ED58E4" w:rsidP="00DE1C9D"/>
    <w:p w14:paraId="43232533" w14:textId="77777777" w:rsidR="00ED58E4" w:rsidRDefault="00ED58E4" w:rsidP="00DE1C9D"/>
    <w:p w14:paraId="55B210AF" w14:textId="78E029A0" w:rsidR="00625538" w:rsidRPr="00625538" w:rsidRDefault="00625538" w:rsidP="00DE1C9D">
      <w:pPr>
        <w:rPr>
          <w:b/>
          <w:bCs/>
        </w:rPr>
      </w:pPr>
      <w:r w:rsidRPr="00625538">
        <w:rPr>
          <w:b/>
          <w:bCs/>
        </w:rPr>
        <w:t>User story changes</w:t>
      </w:r>
    </w:p>
    <w:p w14:paraId="23E31215" w14:textId="11C3F021" w:rsidR="00DE1C9D" w:rsidRPr="00E47A0B" w:rsidRDefault="00DE1C9D" w:rsidP="355E71C7">
      <w:pPr>
        <w:rPr>
          <w:i/>
          <w:iCs/>
          <w:sz w:val="20"/>
          <w:szCs w:val="20"/>
        </w:rPr>
      </w:pPr>
      <w:r w:rsidRPr="355E71C7">
        <w:rPr>
          <w:i/>
          <w:iCs/>
          <w:sz w:val="20"/>
          <w:szCs w:val="20"/>
        </w:rPr>
        <w:t xml:space="preserve">Did you end up making any changes to any of these user stories? Did you further </w:t>
      </w:r>
      <w:r w:rsidR="1D1A692F" w:rsidRPr="355E71C7">
        <w:rPr>
          <w:i/>
          <w:iCs/>
          <w:sz w:val="20"/>
          <w:szCs w:val="20"/>
        </w:rPr>
        <w:t xml:space="preserve">break down </w:t>
      </w:r>
      <w:r w:rsidRPr="355E71C7">
        <w:rPr>
          <w:i/>
          <w:iCs/>
          <w:sz w:val="20"/>
          <w:szCs w:val="20"/>
        </w:rPr>
        <w:t xml:space="preserve">any </w:t>
      </w:r>
      <w:r w:rsidR="7C6CDBC7" w:rsidRPr="355E71C7">
        <w:rPr>
          <w:i/>
          <w:iCs/>
          <w:sz w:val="20"/>
          <w:szCs w:val="20"/>
        </w:rPr>
        <w:t xml:space="preserve">of </w:t>
      </w:r>
      <w:r w:rsidRPr="355E71C7">
        <w:rPr>
          <w:i/>
          <w:iCs/>
          <w:sz w:val="20"/>
          <w:szCs w:val="20"/>
        </w:rPr>
        <w:t>the user stories? Did you identify any new user stories during this sprint and, if so, did you add them to the product backlog or decide to implement them right away? Explain</w:t>
      </w:r>
      <w:r w:rsidR="00625538" w:rsidRPr="355E71C7">
        <w:rPr>
          <w:i/>
          <w:iCs/>
          <w:sz w:val="20"/>
          <w:szCs w:val="20"/>
        </w:rPr>
        <w:t>.</w:t>
      </w:r>
    </w:p>
    <w:p w14:paraId="6DFE3878" w14:textId="77777777" w:rsidR="00625538" w:rsidRDefault="00625538" w:rsidP="00DE1C9D"/>
    <w:p w14:paraId="31A9F16C" w14:textId="77777777" w:rsidR="00625538" w:rsidRDefault="00625538" w:rsidP="00DE1C9D"/>
    <w:p w14:paraId="61B7B568" w14:textId="453C3429" w:rsidR="00625538" w:rsidRPr="00625538" w:rsidRDefault="00625538" w:rsidP="00DE1C9D">
      <w:pPr>
        <w:rPr>
          <w:b/>
          <w:bCs/>
        </w:rPr>
      </w:pPr>
      <w:r w:rsidRPr="00625538">
        <w:rPr>
          <w:b/>
          <w:bCs/>
        </w:rPr>
        <w:t>Lessons learned</w:t>
      </w:r>
    </w:p>
    <w:p w14:paraId="59398053" w14:textId="5E486F44" w:rsidR="00DE1C9D" w:rsidRPr="00E47A0B" w:rsidRDefault="00DE1C9D" w:rsidP="00DE1C9D">
      <w:pPr>
        <w:rPr>
          <w:i/>
          <w:sz w:val="20"/>
        </w:rPr>
      </w:pPr>
      <w:r w:rsidRPr="00E47A0B">
        <w:rPr>
          <w:i/>
          <w:sz w:val="20"/>
        </w:rPr>
        <w:t>What are the "lessons learned" at the end of this sprint? What would you do differently next time? Explain</w:t>
      </w:r>
      <w:r w:rsidR="00625538" w:rsidRPr="00E47A0B">
        <w:rPr>
          <w:i/>
          <w:sz w:val="20"/>
        </w:rPr>
        <w:t>.</w:t>
      </w:r>
    </w:p>
    <w:p w14:paraId="34E1CBB7" w14:textId="77777777" w:rsidR="00625538" w:rsidRDefault="00625538" w:rsidP="00DE1C9D"/>
    <w:p w14:paraId="075184BC" w14:textId="77777777" w:rsidR="00906B69" w:rsidRDefault="00906B69" w:rsidP="00DE1C9D"/>
    <w:p w14:paraId="72A94F13" w14:textId="48101771" w:rsidR="00906B69" w:rsidRPr="00D018B8" w:rsidRDefault="00906B69" w:rsidP="00DE1C9D">
      <w:pPr>
        <w:rPr>
          <w:b/>
          <w:bCs/>
        </w:rPr>
      </w:pPr>
      <w:r w:rsidRPr="00D018B8">
        <w:rPr>
          <w:b/>
          <w:bCs/>
        </w:rPr>
        <w:t xml:space="preserve">Updated </w:t>
      </w:r>
      <w:r w:rsidR="00D018B8" w:rsidRPr="00D018B8">
        <w:rPr>
          <w:b/>
          <w:bCs/>
        </w:rPr>
        <w:t>product backlog</w:t>
      </w:r>
    </w:p>
    <w:p w14:paraId="0DFCE20C" w14:textId="7965184D" w:rsidR="00DE1C9D" w:rsidRPr="00E47A0B" w:rsidRDefault="00DE1C9D" w:rsidP="00DE1C9D">
      <w:pPr>
        <w:rPr>
          <w:i/>
          <w:sz w:val="20"/>
        </w:rPr>
      </w:pPr>
      <w:r w:rsidRPr="00E47A0B">
        <w:rPr>
          <w:i/>
          <w:sz w:val="20"/>
        </w:rPr>
        <w:t>Provide an updated numbered list of all user stories yet to be implemented; indicate pre- and post-conditions</w:t>
      </w:r>
      <w:r w:rsidR="00E47A0B">
        <w:rPr>
          <w:i/>
          <w:sz w:val="20"/>
        </w:rPr>
        <w:t>.</w:t>
      </w:r>
    </w:p>
    <w:p w14:paraId="095ED093" w14:textId="77777777" w:rsidR="00E47A0B" w:rsidRPr="008326C3" w:rsidRDefault="00E47A0B" w:rsidP="00E47A0B">
      <w:pPr>
        <w:rPr>
          <w:i/>
          <w:sz w:val="20"/>
        </w:rPr>
      </w:pPr>
      <w:r w:rsidRPr="008326C3">
        <w:rPr>
          <w:i/>
          <w:sz w:val="20"/>
        </w:rPr>
        <w:t xml:space="preserve">Provide a link to </w:t>
      </w:r>
      <w:r>
        <w:rPr>
          <w:i/>
          <w:sz w:val="20"/>
        </w:rPr>
        <w:t>your product backlog in the backlog management system of your choice (e.g. GitHub Projects).</w:t>
      </w:r>
    </w:p>
    <w:p w14:paraId="69C017D2" w14:textId="77777777" w:rsidR="00E47A0B" w:rsidRDefault="00E47A0B" w:rsidP="00DE1C9D"/>
    <w:p w14:paraId="70022794" w14:textId="77777777" w:rsidR="00E47A0B" w:rsidRDefault="00E47A0B" w:rsidP="00DE1C9D"/>
    <w:p w14:paraId="4F31AA4A" w14:textId="0C19F9C5" w:rsidR="00E47A0B" w:rsidRPr="004A7244" w:rsidRDefault="004A7244" w:rsidP="00DE1C9D">
      <w:pPr>
        <w:rPr>
          <w:b/>
          <w:bCs/>
        </w:rPr>
      </w:pPr>
      <w:r w:rsidRPr="004A7244">
        <w:rPr>
          <w:b/>
          <w:bCs/>
        </w:rPr>
        <w:lastRenderedPageBreak/>
        <w:t>S</w:t>
      </w:r>
      <w:r w:rsidR="00E47A0B" w:rsidRPr="004A7244">
        <w:rPr>
          <w:b/>
          <w:bCs/>
        </w:rPr>
        <w:t>print backlog</w:t>
      </w:r>
    </w:p>
    <w:p w14:paraId="35FE9DD0" w14:textId="7AC7B50D" w:rsidR="0043632E" w:rsidRPr="0043632E" w:rsidRDefault="0043632E" w:rsidP="0043632E">
      <w:pPr>
        <w:rPr>
          <w:i/>
          <w:sz w:val="20"/>
        </w:rPr>
      </w:pPr>
      <w:r w:rsidRPr="0043632E">
        <w:rPr>
          <w:i/>
          <w:sz w:val="20"/>
          <w:u w:val="single"/>
        </w:rPr>
        <w:t>If this is the last sprint:</w:t>
      </w:r>
      <w:r>
        <w:rPr>
          <w:i/>
          <w:sz w:val="20"/>
        </w:rPr>
        <w:t xml:space="preserve"> </w:t>
      </w:r>
      <w:r w:rsidRPr="0043632E">
        <w:rPr>
          <w:i/>
          <w:sz w:val="20"/>
        </w:rPr>
        <w:t>Are there any user stories left unimplemented in the backlog? Are there any new user stories that you would consider adding to the backlog. List these user stories and explain them.</w:t>
      </w:r>
    </w:p>
    <w:p w14:paraId="3E5640E5" w14:textId="5BCBD770" w:rsidR="00DE1C9D" w:rsidRPr="00AE1785" w:rsidRDefault="0043632E" w:rsidP="00A87CD1">
      <w:pPr>
        <w:rPr>
          <w:i/>
          <w:sz w:val="20"/>
        </w:rPr>
      </w:pPr>
      <w:r w:rsidRPr="0043632E">
        <w:rPr>
          <w:i/>
          <w:sz w:val="20"/>
          <w:u w:val="single"/>
        </w:rPr>
        <w:t>Otherwise</w:t>
      </w:r>
      <w:r w:rsidRPr="0043632E">
        <w:rPr>
          <w:i/>
          <w:sz w:val="20"/>
        </w:rPr>
        <w:t xml:space="preserve">: </w:t>
      </w:r>
      <w:r w:rsidR="00DE1C9D" w:rsidRPr="0043632E">
        <w:rPr>
          <w:i/>
          <w:sz w:val="20"/>
        </w:rPr>
        <w:t xml:space="preserve">Given the current functionality of the system and taking into account the pre- and post-conditions, identify a subset of user stories to be implemented during the next sprint. Be sure that the cumulative size of the selected user stories is about </w:t>
      </w:r>
      <w:r w:rsidR="00DE1C9D" w:rsidRPr="0043632E">
        <w:rPr>
          <w:i/>
          <w:sz w:val="20"/>
          <w:highlight w:val="yellow"/>
        </w:rPr>
        <w:t>1/4</w:t>
      </w:r>
      <w:r w:rsidR="00DE1C9D" w:rsidRPr="0043632E">
        <w:rPr>
          <w:i/>
          <w:sz w:val="20"/>
        </w:rPr>
        <w:t xml:space="preserve"> of the size of the full backlog. Describe the functionality that your (partially implemented) system will have at the end of this sprint.</w:t>
      </w:r>
    </w:p>
    <w:p w14:paraId="219552C7" w14:textId="77777777" w:rsidR="00440429" w:rsidRDefault="00440429" w:rsidP="00EC28B8"/>
    <w:p w14:paraId="3268A21D" w14:textId="77777777" w:rsidR="005272FD" w:rsidRPr="00440429" w:rsidRDefault="005272FD" w:rsidP="00EC28B8"/>
    <w:sectPr w:rsidR="005272FD" w:rsidRPr="00440429" w:rsidSect="009528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2CA9E" w14:textId="77777777" w:rsidR="003E31D3" w:rsidRDefault="003E31D3" w:rsidP="003F0495">
      <w:r>
        <w:separator/>
      </w:r>
    </w:p>
  </w:endnote>
  <w:endnote w:type="continuationSeparator" w:id="0">
    <w:p w14:paraId="5C828F48" w14:textId="77777777" w:rsidR="003E31D3" w:rsidRDefault="003E31D3" w:rsidP="003F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8EC2A" w14:textId="77777777" w:rsidR="00993060" w:rsidRDefault="00993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9E2C7" w14:textId="4E8CAADA" w:rsidR="003F0495" w:rsidRPr="00C605F2" w:rsidRDefault="00DA0A5B">
    <w:pPr>
      <w:pStyle w:val="Footer"/>
      <w:rPr>
        <w:sz w:val="20"/>
        <w:szCs w:val="20"/>
      </w:rPr>
    </w:pPr>
    <w:ins w:id="0" w:author="Kurkovsky, Stan (Computer Science)" w:date="2025-08-11T15:57:00Z" w16du:dateUtc="2025-08-11T19:57:00Z">
      <w:r>
        <w:rPr>
          <w:noProof/>
        </w:rPr>
        <w:drawing>
          <wp:anchor distT="0" distB="0" distL="114300" distR="114300" simplePos="0" relativeHeight="251659264" behindDoc="0" locked="0" layoutInCell="1" allowOverlap="1" wp14:anchorId="058347CA" wp14:editId="28BF65DB">
            <wp:simplePos x="0" y="0"/>
            <wp:positionH relativeFrom="column">
              <wp:posOffset>0</wp:posOffset>
            </wp:positionH>
            <wp:positionV relativeFrom="paragraph">
              <wp:posOffset>-17894</wp:posOffset>
            </wp:positionV>
            <wp:extent cx="998855" cy="348615"/>
            <wp:effectExtent l="0" t="0" r="4445" b="0"/>
            <wp:wrapSquare wrapText="bothSides"/>
            <wp:docPr id="681953720" name="Picture 1" descr="A sign with a person and dollar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53720" name="Picture 1" descr="A sign with a person and dollar symbol&#10;&#10;AI-generated content may be incorrec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855" cy="348615"/>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C605F2" w:rsidRPr="00C605F2">
      <w:rPr>
        <w:sz w:val="20"/>
        <w:szCs w:val="20"/>
      </w:rPr>
      <w:t>SPSG</w:t>
    </w:r>
    <w:r w:rsidR="003F0495" w:rsidRPr="00C605F2">
      <w:rPr>
        <w:sz w:val="20"/>
        <w:szCs w:val="20"/>
      </w:rPr>
      <w:t xml:space="preserve"> </w:t>
    </w:r>
    <w:r w:rsidR="00993060">
      <w:rPr>
        <w:sz w:val="20"/>
        <w:szCs w:val="20"/>
      </w:rPr>
      <w:t>Sprint Report</w:t>
    </w:r>
  </w:p>
  <w:p w14:paraId="187D9415" w14:textId="6B84C2DA" w:rsidR="003F0495" w:rsidRPr="00C605F2" w:rsidRDefault="00C605F2">
    <w:pPr>
      <w:pStyle w:val="Footer"/>
      <w:rPr>
        <w:sz w:val="20"/>
        <w:szCs w:val="20"/>
      </w:rPr>
    </w:pPr>
    <w:hyperlink r:id="rId2" w:history="1">
      <w:r w:rsidRPr="00D309ED">
        <w:rPr>
          <w:rStyle w:val="Hyperlink"/>
          <w:sz w:val="20"/>
          <w:szCs w:val="20"/>
        </w:rPr>
        <w:t>https://spsg-hub.github.io/</w:t>
      </w:r>
    </w:hyperlink>
    <w:r>
      <w:rPr>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4F080" w14:textId="77777777" w:rsidR="00993060" w:rsidRDefault="00993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F0AC4" w14:textId="77777777" w:rsidR="003E31D3" w:rsidRDefault="003E31D3" w:rsidP="003F0495">
      <w:r>
        <w:separator/>
      </w:r>
    </w:p>
  </w:footnote>
  <w:footnote w:type="continuationSeparator" w:id="0">
    <w:p w14:paraId="258926CD" w14:textId="77777777" w:rsidR="003E31D3" w:rsidRDefault="003E31D3" w:rsidP="003F0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9BF61" w14:textId="77777777" w:rsidR="00993060" w:rsidRDefault="009930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51C2B" w14:textId="77777777" w:rsidR="00993060" w:rsidRDefault="009930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DF4A9" w14:textId="77777777" w:rsidR="00993060" w:rsidRDefault="00993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80047"/>
    <w:multiLevelType w:val="multilevel"/>
    <w:tmpl w:val="AC2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E635B"/>
    <w:multiLevelType w:val="multilevel"/>
    <w:tmpl w:val="DA56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66D50"/>
    <w:multiLevelType w:val="hybridMultilevel"/>
    <w:tmpl w:val="D01E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411350">
    <w:abstractNumId w:val="0"/>
  </w:num>
  <w:num w:numId="2" w16cid:durableId="713192314">
    <w:abstractNumId w:val="1"/>
  </w:num>
  <w:num w:numId="3" w16cid:durableId="7157420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urkovsky, Stan (Computer Science)">
    <w15:presenceInfo w15:providerId="AD" w15:userId="S::kurkovsky@ccsu.edu::412a3721-8daa-4772-adf3-952b8f94ea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D1"/>
    <w:rsid w:val="00004DDB"/>
    <w:rsid w:val="0004473F"/>
    <w:rsid w:val="00061ED7"/>
    <w:rsid w:val="000767DF"/>
    <w:rsid w:val="000C1FFA"/>
    <w:rsid w:val="00104499"/>
    <w:rsid w:val="001075BC"/>
    <w:rsid w:val="00174A44"/>
    <w:rsid w:val="001F32E2"/>
    <w:rsid w:val="002370F2"/>
    <w:rsid w:val="00264A5E"/>
    <w:rsid w:val="00283494"/>
    <w:rsid w:val="00286878"/>
    <w:rsid w:val="002D5DDD"/>
    <w:rsid w:val="00334D4B"/>
    <w:rsid w:val="003354B8"/>
    <w:rsid w:val="0036084F"/>
    <w:rsid w:val="003D5AD1"/>
    <w:rsid w:val="003E0C61"/>
    <w:rsid w:val="003E31D3"/>
    <w:rsid w:val="003F0495"/>
    <w:rsid w:val="0043632E"/>
    <w:rsid w:val="00440429"/>
    <w:rsid w:val="004A7244"/>
    <w:rsid w:val="004F3C61"/>
    <w:rsid w:val="00500491"/>
    <w:rsid w:val="00507080"/>
    <w:rsid w:val="005272FD"/>
    <w:rsid w:val="00563775"/>
    <w:rsid w:val="00567AFE"/>
    <w:rsid w:val="00573462"/>
    <w:rsid w:val="00575195"/>
    <w:rsid w:val="0059527F"/>
    <w:rsid w:val="005A2FE5"/>
    <w:rsid w:val="005C5ECA"/>
    <w:rsid w:val="005D3F65"/>
    <w:rsid w:val="005E34CD"/>
    <w:rsid w:val="005F53F4"/>
    <w:rsid w:val="00601524"/>
    <w:rsid w:val="00625538"/>
    <w:rsid w:val="006411D7"/>
    <w:rsid w:val="0069189B"/>
    <w:rsid w:val="006D7125"/>
    <w:rsid w:val="006E7C4D"/>
    <w:rsid w:val="006F5600"/>
    <w:rsid w:val="00714967"/>
    <w:rsid w:val="00727DD7"/>
    <w:rsid w:val="00741CEB"/>
    <w:rsid w:val="00741ECB"/>
    <w:rsid w:val="00771477"/>
    <w:rsid w:val="007977A4"/>
    <w:rsid w:val="007A1473"/>
    <w:rsid w:val="007A5592"/>
    <w:rsid w:val="007D066A"/>
    <w:rsid w:val="00803995"/>
    <w:rsid w:val="008348F3"/>
    <w:rsid w:val="00861356"/>
    <w:rsid w:val="00894C25"/>
    <w:rsid w:val="008D443A"/>
    <w:rsid w:val="00906B69"/>
    <w:rsid w:val="00936CC7"/>
    <w:rsid w:val="00952839"/>
    <w:rsid w:val="0098706C"/>
    <w:rsid w:val="00993060"/>
    <w:rsid w:val="009B106E"/>
    <w:rsid w:val="00A24FBD"/>
    <w:rsid w:val="00A74DF2"/>
    <w:rsid w:val="00A76627"/>
    <w:rsid w:val="00A87CD1"/>
    <w:rsid w:val="00AE1785"/>
    <w:rsid w:val="00AE44FE"/>
    <w:rsid w:val="00B40E46"/>
    <w:rsid w:val="00B621E1"/>
    <w:rsid w:val="00BA5680"/>
    <w:rsid w:val="00BC4247"/>
    <w:rsid w:val="00BE3693"/>
    <w:rsid w:val="00C03EC4"/>
    <w:rsid w:val="00C23E20"/>
    <w:rsid w:val="00C3465D"/>
    <w:rsid w:val="00C52914"/>
    <w:rsid w:val="00C605F2"/>
    <w:rsid w:val="00C6622E"/>
    <w:rsid w:val="00C73A23"/>
    <w:rsid w:val="00CB30A2"/>
    <w:rsid w:val="00D018B8"/>
    <w:rsid w:val="00D47B48"/>
    <w:rsid w:val="00DA0A5B"/>
    <w:rsid w:val="00DB154D"/>
    <w:rsid w:val="00DE1C9D"/>
    <w:rsid w:val="00DF3A39"/>
    <w:rsid w:val="00E06D89"/>
    <w:rsid w:val="00E403C9"/>
    <w:rsid w:val="00E450F2"/>
    <w:rsid w:val="00E47A0B"/>
    <w:rsid w:val="00E93AAD"/>
    <w:rsid w:val="00EC28B8"/>
    <w:rsid w:val="00ED58E4"/>
    <w:rsid w:val="00F12855"/>
    <w:rsid w:val="00F20936"/>
    <w:rsid w:val="00F50D99"/>
    <w:rsid w:val="00F5153E"/>
    <w:rsid w:val="00F575CD"/>
    <w:rsid w:val="00F65438"/>
    <w:rsid w:val="00F67D02"/>
    <w:rsid w:val="00FE0AFE"/>
    <w:rsid w:val="1D1A692F"/>
    <w:rsid w:val="355E71C7"/>
    <w:rsid w:val="36FA4228"/>
    <w:rsid w:val="66836541"/>
    <w:rsid w:val="75F17B9D"/>
    <w:rsid w:val="7C6CD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8C3F7"/>
  <w14:defaultImageDpi w14:val="32767"/>
  <w15:chartTrackingRefBased/>
  <w15:docId w15:val="{35B7BB79-6E11-B64B-AF1D-C5D95DA4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0495"/>
    <w:pPr>
      <w:tabs>
        <w:tab w:val="center" w:pos="4680"/>
        <w:tab w:val="right" w:pos="9360"/>
      </w:tabs>
    </w:pPr>
  </w:style>
  <w:style w:type="character" w:customStyle="1" w:styleId="HeaderChar">
    <w:name w:val="Header Char"/>
    <w:basedOn w:val="DefaultParagraphFont"/>
    <w:link w:val="Header"/>
    <w:uiPriority w:val="99"/>
    <w:rsid w:val="003F0495"/>
  </w:style>
  <w:style w:type="paragraph" w:styleId="Footer">
    <w:name w:val="footer"/>
    <w:basedOn w:val="Normal"/>
    <w:link w:val="FooterChar"/>
    <w:uiPriority w:val="99"/>
    <w:unhideWhenUsed/>
    <w:rsid w:val="003F0495"/>
    <w:pPr>
      <w:tabs>
        <w:tab w:val="center" w:pos="4680"/>
        <w:tab w:val="right" w:pos="9360"/>
      </w:tabs>
    </w:pPr>
  </w:style>
  <w:style w:type="character" w:customStyle="1" w:styleId="FooterChar">
    <w:name w:val="Footer Char"/>
    <w:basedOn w:val="DefaultParagraphFont"/>
    <w:link w:val="Footer"/>
    <w:uiPriority w:val="99"/>
    <w:rsid w:val="003F0495"/>
  </w:style>
  <w:style w:type="character" w:styleId="Hyperlink">
    <w:name w:val="Hyperlink"/>
    <w:basedOn w:val="DefaultParagraphFont"/>
    <w:uiPriority w:val="99"/>
    <w:unhideWhenUsed/>
    <w:rsid w:val="003F0495"/>
    <w:rPr>
      <w:color w:val="0563C1" w:themeColor="hyperlink"/>
      <w:u w:val="single"/>
    </w:rPr>
  </w:style>
  <w:style w:type="character" w:styleId="UnresolvedMention">
    <w:name w:val="Unresolved Mention"/>
    <w:basedOn w:val="DefaultParagraphFont"/>
    <w:uiPriority w:val="99"/>
    <w:rsid w:val="003F0495"/>
    <w:rPr>
      <w:color w:val="605E5C"/>
      <w:shd w:val="clear" w:color="auto" w:fill="E1DFDD"/>
    </w:rPr>
  </w:style>
  <w:style w:type="paragraph" w:styleId="ListParagraph">
    <w:name w:val="List Paragraph"/>
    <w:basedOn w:val="Normal"/>
    <w:uiPriority w:val="34"/>
    <w:qFormat/>
    <w:rsid w:val="00B621E1"/>
    <w:pPr>
      <w:ind w:left="720"/>
      <w:contextualSpacing/>
    </w:pPr>
  </w:style>
  <w:style w:type="paragraph" w:styleId="Revision">
    <w:name w:val="Revision"/>
    <w:hidden/>
    <w:uiPriority w:val="99"/>
    <w:semiHidden/>
    <w:rsid w:val="008D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1331">
      <w:bodyDiv w:val="1"/>
      <w:marLeft w:val="0"/>
      <w:marRight w:val="0"/>
      <w:marTop w:val="0"/>
      <w:marBottom w:val="0"/>
      <w:divBdr>
        <w:top w:val="none" w:sz="0" w:space="0" w:color="auto"/>
        <w:left w:val="none" w:sz="0" w:space="0" w:color="auto"/>
        <w:bottom w:val="none" w:sz="0" w:space="0" w:color="auto"/>
        <w:right w:val="none" w:sz="0" w:space="0" w:color="auto"/>
      </w:divBdr>
    </w:div>
    <w:div w:id="353729147">
      <w:bodyDiv w:val="1"/>
      <w:marLeft w:val="0"/>
      <w:marRight w:val="0"/>
      <w:marTop w:val="0"/>
      <w:marBottom w:val="0"/>
      <w:divBdr>
        <w:top w:val="none" w:sz="0" w:space="0" w:color="auto"/>
        <w:left w:val="none" w:sz="0" w:space="0" w:color="auto"/>
        <w:bottom w:val="none" w:sz="0" w:space="0" w:color="auto"/>
        <w:right w:val="none" w:sz="0" w:space="0" w:color="auto"/>
      </w:divBdr>
    </w:div>
    <w:div w:id="413161556">
      <w:bodyDiv w:val="1"/>
      <w:marLeft w:val="0"/>
      <w:marRight w:val="0"/>
      <w:marTop w:val="0"/>
      <w:marBottom w:val="0"/>
      <w:divBdr>
        <w:top w:val="none" w:sz="0" w:space="0" w:color="auto"/>
        <w:left w:val="none" w:sz="0" w:space="0" w:color="auto"/>
        <w:bottom w:val="none" w:sz="0" w:space="0" w:color="auto"/>
        <w:right w:val="none" w:sz="0" w:space="0" w:color="auto"/>
      </w:divBdr>
    </w:div>
    <w:div w:id="571237512">
      <w:bodyDiv w:val="1"/>
      <w:marLeft w:val="0"/>
      <w:marRight w:val="0"/>
      <w:marTop w:val="0"/>
      <w:marBottom w:val="0"/>
      <w:divBdr>
        <w:top w:val="none" w:sz="0" w:space="0" w:color="auto"/>
        <w:left w:val="none" w:sz="0" w:space="0" w:color="auto"/>
        <w:bottom w:val="none" w:sz="0" w:space="0" w:color="auto"/>
        <w:right w:val="none" w:sz="0" w:space="0" w:color="auto"/>
      </w:divBdr>
    </w:div>
    <w:div w:id="627010422">
      <w:bodyDiv w:val="1"/>
      <w:marLeft w:val="0"/>
      <w:marRight w:val="0"/>
      <w:marTop w:val="0"/>
      <w:marBottom w:val="0"/>
      <w:divBdr>
        <w:top w:val="none" w:sz="0" w:space="0" w:color="auto"/>
        <w:left w:val="none" w:sz="0" w:space="0" w:color="auto"/>
        <w:bottom w:val="none" w:sz="0" w:space="0" w:color="auto"/>
        <w:right w:val="none" w:sz="0" w:space="0" w:color="auto"/>
      </w:divBdr>
    </w:div>
    <w:div w:id="945380635">
      <w:bodyDiv w:val="1"/>
      <w:marLeft w:val="0"/>
      <w:marRight w:val="0"/>
      <w:marTop w:val="0"/>
      <w:marBottom w:val="0"/>
      <w:divBdr>
        <w:top w:val="none" w:sz="0" w:space="0" w:color="auto"/>
        <w:left w:val="none" w:sz="0" w:space="0" w:color="auto"/>
        <w:bottom w:val="none" w:sz="0" w:space="0" w:color="auto"/>
        <w:right w:val="none" w:sz="0" w:space="0" w:color="auto"/>
      </w:divBdr>
    </w:div>
    <w:div w:id="1058897097">
      <w:bodyDiv w:val="1"/>
      <w:marLeft w:val="0"/>
      <w:marRight w:val="0"/>
      <w:marTop w:val="0"/>
      <w:marBottom w:val="0"/>
      <w:divBdr>
        <w:top w:val="none" w:sz="0" w:space="0" w:color="auto"/>
        <w:left w:val="none" w:sz="0" w:space="0" w:color="auto"/>
        <w:bottom w:val="none" w:sz="0" w:space="0" w:color="auto"/>
        <w:right w:val="none" w:sz="0" w:space="0" w:color="auto"/>
      </w:divBdr>
    </w:div>
    <w:div w:id="1066033622">
      <w:bodyDiv w:val="1"/>
      <w:marLeft w:val="0"/>
      <w:marRight w:val="0"/>
      <w:marTop w:val="0"/>
      <w:marBottom w:val="0"/>
      <w:divBdr>
        <w:top w:val="none" w:sz="0" w:space="0" w:color="auto"/>
        <w:left w:val="none" w:sz="0" w:space="0" w:color="auto"/>
        <w:bottom w:val="none" w:sz="0" w:space="0" w:color="auto"/>
        <w:right w:val="none" w:sz="0" w:space="0" w:color="auto"/>
      </w:divBdr>
    </w:div>
    <w:div w:id="1090738842">
      <w:bodyDiv w:val="1"/>
      <w:marLeft w:val="0"/>
      <w:marRight w:val="0"/>
      <w:marTop w:val="0"/>
      <w:marBottom w:val="0"/>
      <w:divBdr>
        <w:top w:val="none" w:sz="0" w:space="0" w:color="auto"/>
        <w:left w:val="none" w:sz="0" w:space="0" w:color="auto"/>
        <w:bottom w:val="none" w:sz="0" w:space="0" w:color="auto"/>
        <w:right w:val="none" w:sz="0" w:space="0" w:color="auto"/>
      </w:divBdr>
    </w:div>
    <w:div w:id="1105269256">
      <w:bodyDiv w:val="1"/>
      <w:marLeft w:val="0"/>
      <w:marRight w:val="0"/>
      <w:marTop w:val="0"/>
      <w:marBottom w:val="0"/>
      <w:divBdr>
        <w:top w:val="none" w:sz="0" w:space="0" w:color="auto"/>
        <w:left w:val="none" w:sz="0" w:space="0" w:color="auto"/>
        <w:bottom w:val="none" w:sz="0" w:space="0" w:color="auto"/>
        <w:right w:val="none" w:sz="0" w:space="0" w:color="auto"/>
      </w:divBdr>
    </w:div>
    <w:div w:id="1214002740">
      <w:bodyDiv w:val="1"/>
      <w:marLeft w:val="0"/>
      <w:marRight w:val="0"/>
      <w:marTop w:val="0"/>
      <w:marBottom w:val="0"/>
      <w:divBdr>
        <w:top w:val="none" w:sz="0" w:space="0" w:color="auto"/>
        <w:left w:val="none" w:sz="0" w:space="0" w:color="auto"/>
        <w:bottom w:val="none" w:sz="0" w:space="0" w:color="auto"/>
        <w:right w:val="none" w:sz="0" w:space="0" w:color="auto"/>
      </w:divBdr>
    </w:div>
    <w:div w:id="1287662717">
      <w:bodyDiv w:val="1"/>
      <w:marLeft w:val="0"/>
      <w:marRight w:val="0"/>
      <w:marTop w:val="0"/>
      <w:marBottom w:val="0"/>
      <w:divBdr>
        <w:top w:val="none" w:sz="0" w:space="0" w:color="auto"/>
        <w:left w:val="none" w:sz="0" w:space="0" w:color="auto"/>
        <w:bottom w:val="none" w:sz="0" w:space="0" w:color="auto"/>
        <w:right w:val="none" w:sz="0" w:space="0" w:color="auto"/>
      </w:divBdr>
    </w:div>
    <w:div w:id="1493062314">
      <w:bodyDiv w:val="1"/>
      <w:marLeft w:val="0"/>
      <w:marRight w:val="0"/>
      <w:marTop w:val="0"/>
      <w:marBottom w:val="0"/>
      <w:divBdr>
        <w:top w:val="none" w:sz="0" w:space="0" w:color="auto"/>
        <w:left w:val="none" w:sz="0" w:space="0" w:color="auto"/>
        <w:bottom w:val="none" w:sz="0" w:space="0" w:color="auto"/>
        <w:right w:val="none" w:sz="0" w:space="0" w:color="auto"/>
      </w:divBdr>
    </w:div>
    <w:div w:id="1649240534">
      <w:bodyDiv w:val="1"/>
      <w:marLeft w:val="0"/>
      <w:marRight w:val="0"/>
      <w:marTop w:val="0"/>
      <w:marBottom w:val="0"/>
      <w:divBdr>
        <w:top w:val="none" w:sz="0" w:space="0" w:color="auto"/>
        <w:left w:val="none" w:sz="0" w:space="0" w:color="auto"/>
        <w:bottom w:val="none" w:sz="0" w:space="0" w:color="auto"/>
        <w:right w:val="none" w:sz="0" w:space="0" w:color="auto"/>
      </w:divBdr>
    </w:div>
    <w:div w:id="1675380529">
      <w:bodyDiv w:val="1"/>
      <w:marLeft w:val="0"/>
      <w:marRight w:val="0"/>
      <w:marTop w:val="0"/>
      <w:marBottom w:val="0"/>
      <w:divBdr>
        <w:top w:val="none" w:sz="0" w:space="0" w:color="auto"/>
        <w:left w:val="none" w:sz="0" w:space="0" w:color="auto"/>
        <w:bottom w:val="none" w:sz="0" w:space="0" w:color="auto"/>
        <w:right w:val="none" w:sz="0" w:space="0" w:color="auto"/>
      </w:divBdr>
    </w:div>
    <w:div w:id="1735079175">
      <w:bodyDiv w:val="1"/>
      <w:marLeft w:val="0"/>
      <w:marRight w:val="0"/>
      <w:marTop w:val="0"/>
      <w:marBottom w:val="0"/>
      <w:divBdr>
        <w:top w:val="none" w:sz="0" w:space="0" w:color="auto"/>
        <w:left w:val="none" w:sz="0" w:space="0" w:color="auto"/>
        <w:bottom w:val="none" w:sz="0" w:space="0" w:color="auto"/>
        <w:right w:val="none" w:sz="0" w:space="0" w:color="auto"/>
      </w:divBdr>
    </w:div>
    <w:div w:id="1757314402">
      <w:bodyDiv w:val="1"/>
      <w:marLeft w:val="0"/>
      <w:marRight w:val="0"/>
      <w:marTop w:val="0"/>
      <w:marBottom w:val="0"/>
      <w:divBdr>
        <w:top w:val="none" w:sz="0" w:space="0" w:color="auto"/>
        <w:left w:val="none" w:sz="0" w:space="0" w:color="auto"/>
        <w:bottom w:val="none" w:sz="0" w:space="0" w:color="auto"/>
        <w:right w:val="none" w:sz="0" w:space="0" w:color="auto"/>
      </w:divBdr>
    </w:div>
    <w:div w:id="1928268924">
      <w:bodyDiv w:val="1"/>
      <w:marLeft w:val="0"/>
      <w:marRight w:val="0"/>
      <w:marTop w:val="0"/>
      <w:marBottom w:val="0"/>
      <w:divBdr>
        <w:top w:val="none" w:sz="0" w:space="0" w:color="auto"/>
        <w:left w:val="none" w:sz="0" w:space="0" w:color="auto"/>
        <w:bottom w:val="none" w:sz="0" w:space="0" w:color="auto"/>
        <w:right w:val="none" w:sz="0" w:space="0" w:color="auto"/>
      </w:divBdr>
    </w:div>
    <w:div w:id="2006279948">
      <w:bodyDiv w:val="1"/>
      <w:marLeft w:val="0"/>
      <w:marRight w:val="0"/>
      <w:marTop w:val="0"/>
      <w:marBottom w:val="0"/>
      <w:divBdr>
        <w:top w:val="none" w:sz="0" w:space="0" w:color="auto"/>
        <w:left w:val="none" w:sz="0" w:space="0" w:color="auto"/>
        <w:bottom w:val="none" w:sz="0" w:space="0" w:color="auto"/>
        <w:right w:val="none" w:sz="0" w:space="0" w:color="auto"/>
      </w:divBdr>
    </w:div>
    <w:div w:id="21309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_rels/footer2.xml.rels><?xml version="1.0" encoding="UTF-8" standalone="yes"?>
<Relationships xmlns="http://schemas.openxmlformats.org/package/2006/relationships"><Relationship Id="rId2" Type="http://schemas.openxmlformats.org/officeDocument/2006/relationships/hyperlink" Target="https://spsg-hub.github.io/"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Kurkovsky, Stanislav (Computer Science)</dc:creator>
  <cp:keywords/>
  <dc:description/>
  <cp:lastModifiedBy>Kurkovsky, Stan (Computer Science)</cp:lastModifiedBy>
  <cp:revision>26</cp:revision>
  <dcterms:created xsi:type="dcterms:W3CDTF">2024-02-05T17:16:00Z</dcterms:created>
  <dcterms:modified xsi:type="dcterms:W3CDTF">2025-08-11T19:58:00Z</dcterms:modified>
</cp:coreProperties>
</file>